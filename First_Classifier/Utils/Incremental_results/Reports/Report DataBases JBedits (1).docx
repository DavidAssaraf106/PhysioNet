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1410"/>
        <w:tblW w:w="14459" w:type="dxa"/>
        <w:tblLayout w:type="fixed"/>
        <w:tblLook w:val="04A0" w:firstRow="1" w:lastRow="0" w:firstColumn="1" w:lastColumn="0" w:noHBand="0" w:noVBand="1"/>
        <w:tblPrChange w:id="0" w:author="Joachim Behar" w:date="2020-08-29T22:52:00Z">
          <w:tblPr>
            <w:tblStyle w:val="Grilledutableau"/>
            <w:tblpPr w:leftFromText="141" w:rightFromText="141" w:horzAnchor="margin" w:tblpY="-1410"/>
            <w:tblW w:w="14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43"/>
        <w:gridCol w:w="992"/>
        <w:gridCol w:w="1134"/>
        <w:gridCol w:w="851"/>
        <w:gridCol w:w="850"/>
        <w:gridCol w:w="1134"/>
        <w:gridCol w:w="567"/>
        <w:gridCol w:w="1276"/>
        <w:gridCol w:w="5812"/>
        <w:tblGridChange w:id="1">
          <w:tblGrid>
            <w:gridCol w:w="1843"/>
            <w:gridCol w:w="992"/>
            <w:gridCol w:w="1134"/>
            <w:gridCol w:w="851"/>
            <w:gridCol w:w="850"/>
            <w:gridCol w:w="1560"/>
            <w:gridCol w:w="567"/>
            <w:gridCol w:w="1275"/>
            <w:gridCol w:w="5387"/>
          </w:tblGrid>
        </w:tblGridChange>
      </w:tblGrid>
      <w:tr w:rsidR="007C1A35" w:rsidRPr="007C1A35" w14:paraId="767997BA" w14:textId="77777777" w:rsidTr="007C1A35">
        <w:trPr>
          <w:trHeight w:val="371"/>
          <w:trPrChange w:id="2" w:author="Joachim Behar" w:date="2020-08-29T22:52:00Z">
            <w:trPr>
              <w:trHeight w:val="371"/>
            </w:trPr>
          </w:trPrChange>
        </w:trPr>
        <w:tc>
          <w:tcPr>
            <w:tcW w:w="1843" w:type="dxa"/>
            <w:tcBorders>
              <w:left w:val="nil"/>
            </w:tcBorders>
            <w:tcPrChange w:id="3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24B61A75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commentRangeStart w:id="4"/>
            <w:r w:rsidRPr="0096156B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Database</w:t>
            </w:r>
            <w:commentRangeEnd w:id="4"/>
            <w:r>
              <w:rPr>
                <w:rStyle w:val="Marquedecommentaire"/>
                <w:lang w:val="fr-FR"/>
              </w:rPr>
              <w:commentReference w:id="4"/>
            </w:r>
          </w:p>
        </w:tc>
        <w:tc>
          <w:tcPr>
            <w:tcW w:w="992" w:type="dxa"/>
            <w:tcPrChange w:id="5" w:author="Joachim Behar" w:date="2020-08-29T22:52:00Z">
              <w:tcPr>
                <w:tcW w:w="992" w:type="dxa"/>
              </w:tcPr>
            </w:tcPrChange>
          </w:tcPr>
          <w:p w14:paraId="7921AF2D" w14:textId="1774EFCB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del w:id="6" w:author="Joachim Behar" w:date="2020-08-29T22:50:00Z">
              <w:r w:rsidRPr="007C1A35" w:rsidDel="007C1A35">
                <w:rPr>
                  <w:rFonts w:asciiTheme="majorBidi" w:hAnsiTheme="majorBidi" w:cstheme="majorBidi"/>
                  <w:b/>
                  <w:bCs/>
                  <w:sz w:val="20"/>
                  <w:szCs w:val="20"/>
                  <w:lang w:bidi="ar-SA"/>
                </w:rPr>
                <w:delText>#Recordings (</w:delText>
              </w:r>
            </w:del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p</w:t>
            </w:r>
            <w:del w:id="7" w:author="Joachim Behar" w:date="2020-08-29T22:50:00Z">
              <w:r w:rsidRPr="007C1A35" w:rsidDel="007C1A35">
                <w:rPr>
                  <w:rFonts w:asciiTheme="majorBidi" w:hAnsiTheme="majorBidi" w:cstheme="majorBidi"/>
                  <w:b/>
                  <w:bCs/>
                  <w:sz w:val="20"/>
                  <w:szCs w:val="20"/>
                  <w:lang w:bidi="ar-SA"/>
                </w:rPr>
                <w:delText>)</w:delText>
              </w:r>
            </w:del>
          </w:p>
        </w:tc>
        <w:tc>
          <w:tcPr>
            <w:tcW w:w="1134" w:type="dxa"/>
            <w:tcPrChange w:id="8" w:author="Joachim Behar" w:date="2020-08-29T22:52:00Z">
              <w:tcPr>
                <w:tcW w:w="1134" w:type="dxa"/>
              </w:tcPr>
            </w:tcPrChange>
          </w:tcPr>
          <w:p w14:paraId="1C4A45CA" w14:textId="36938997" w:rsidR="007C1A35" w:rsidRPr="007C1A35" w:rsidDel="007C1A35" w:rsidRDefault="007C1A35" w:rsidP="00D05B36">
            <w:pPr>
              <w:jc w:val="center"/>
              <w:rPr>
                <w:del w:id="9" w:author="Joachim Behar" w:date="2020-08-29T22:50:00Z"/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ins w:id="10" w:author="Joachim Behar" w:date="2020-08-29T22:50:00Z">
              <w:r>
                <w:rPr>
                  <w:rFonts w:asciiTheme="majorBidi" w:hAnsiTheme="majorBidi" w:cstheme="majorBidi"/>
                  <w:b/>
                  <w:bCs/>
                  <w:sz w:val="20"/>
                  <w:szCs w:val="20"/>
                  <w:lang w:bidi="ar-SA"/>
                </w:rPr>
                <w:t>n</w:t>
              </w:r>
              <w:r w:rsidRPr="007C1A35" w:rsidDel="007C1A35">
                <w:rPr>
                  <w:rFonts w:asciiTheme="majorBidi" w:hAnsiTheme="majorBidi" w:cstheme="majorBidi"/>
                  <w:b/>
                  <w:bCs/>
                  <w:sz w:val="20"/>
                  <w:szCs w:val="20"/>
                  <w:lang w:bidi="ar-SA"/>
                </w:rPr>
                <w:t xml:space="preserve"> </w:t>
              </w:r>
            </w:ins>
            <w:del w:id="11" w:author="Joachim Behar" w:date="2020-08-29T22:50:00Z">
              <w:r w:rsidRPr="007C1A35" w:rsidDel="007C1A35">
                <w:rPr>
                  <w:rFonts w:asciiTheme="majorBidi" w:hAnsiTheme="majorBidi" w:cstheme="majorBidi"/>
                  <w:b/>
                  <w:bCs/>
                  <w:sz w:val="20"/>
                  <w:szCs w:val="20"/>
                  <w:lang w:bidi="ar-SA"/>
                </w:rPr>
                <w:delText xml:space="preserve">#Patients </w:delText>
              </w:r>
            </w:del>
          </w:p>
          <w:p w14:paraId="68641459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(n)</w:t>
            </w:r>
          </w:p>
        </w:tc>
        <w:tc>
          <w:tcPr>
            <w:tcW w:w="851" w:type="dxa"/>
            <w:tcPrChange w:id="12" w:author="Joachim Behar" w:date="2020-08-29T22:52:00Z">
              <w:tcPr>
                <w:tcW w:w="851" w:type="dxa"/>
              </w:tcPr>
            </w:tcPrChange>
          </w:tcPr>
          <w:p w14:paraId="626D7C7C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Fs</w:t>
            </w:r>
          </w:p>
          <w:p w14:paraId="1D4D9F4E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(Hz)</w:t>
            </w:r>
          </w:p>
        </w:tc>
        <w:tc>
          <w:tcPr>
            <w:tcW w:w="850" w:type="dxa"/>
            <w:tcPrChange w:id="13" w:author="Joachim Behar" w:date="2020-08-29T22:52:00Z">
              <w:tcPr>
                <w:tcW w:w="850" w:type="dxa"/>
              </w:tcPr>
            </w:tcPrChange>
          </w:tcPr>
          <w:p w14:paraId="45E52949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commentRangeStart w:id="14"/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Nb bits</w:t>
            </w:r>
            <w:commentRangeEnd w:id="14"/>
            <w:r w:rsidR="00C418B1">
              <w:rPr>
                <w:rStyle w:val="Marquedecommentaire"/>
                <w:lang w:val="fr-FR"/>
              </w:rPr>
              <w:commentReference w:id="14"/>
            </w:r>
          </w:p>
        </w:tc>
        <w:tc>
          <w:tcPr>
            <w:tcW w:w="1134" w:type="dxa"/>
            <w:tcPrChange w:id="15" w:author="Joachim Behar" w:date="2020-08-29T22:52:00Z">
              <w:tcPr>
                <w:tcW w:w="1560" w:type="dxa"/>
              </w:tcPr>
            </w:tcPrChange>
          </w:tcPr>
          <w:p w14:paraId="036DA6F8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 xml:space="preserve">Med </w:t>
            </w:r>
          </w:p>
          <w:p w14:paraId="20AB3C95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(Q1-Q3)</w:t>
            </w:r>
          </w:p>
        </w:tc>
        <w:tc>
          <w:tcPr>
            <w:tcW w:w="567" w:type="dxa"/>
            <w:tcBorders>
              <w:right w:val="nil"/>
            </w:tcBorders>
            <w:tcPrChange w:id="16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643FD45A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Ref</w:t>
            </w:r>
          </w:p>
        </w:tc>
        <w:tc>
          <w:tcPr>
            <w:tcW w:w="1276" w:type="dxa"/>
            <w:tcPrChange w:id="17" w:author="Joachim Behar" w:date="2020-08-29T22:52:00Z">
              <w:tcPr>
                <w:tcW w:w="1275" w:type="dxa"/>
              </w:tcPr>
            </w:tcPrChange>
          </w:tcPr>
          <w:p w14:paraId="7FC271AF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Population sample</w:t>
            </w:r>
          </w:p>
        </w:tc>
        <w:tc>
          <w:tcPr>
            <w:tcW w:w="5812" w:type="dxa"/>
            <w:tcBorders>
              <w:right w:val="nil"/>
            </w:tcBorders>
            <w:tcPrChange w:id="18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6190437A" w14:textId="77777777" w:rsidR="007C1A35" w:rsidRPr="007C1A35" w:rsidRDefault="007C1A35" w:rsidP="00D05B3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</w:pPr>
            <w:commentRangeStart w:id="19"/>
            <w:r w:rsidRPr="007C1A35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SA"/>
              </w:rPr>
              <w:t>Cardiac abnormalities</w:t>
            </w:r>
            <w:commentRangeEnd w:id="19"/>
            <w:r w:rsidR="00505186">
              <w:rPr>
                <w:rStyle w:val="Marquedecommentaire"/>
                <w:lang w:val="fr-FR"/>
              </w:rPr>
              <w:commentReference w:id="19"/>
            </w:r>
          </w:p>
        </w:tc>
      </w:tr>
      <w:tr w:rsidR="007C1A35" w:rsidRPr="0096156B" w14:paraId="25D55E45" w14:textId="77777777" w:rsidTr="007C1A35">
        <w:trPr>
          <w:trHeight w:val="362"/>
          <w:trPrChange w:id="20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21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31BEB6CD" w14:textId="07DF7856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7C1A35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CPSCA </w:t>
            </w:r>
            <w:commentRangeStart w:id="22"/>
            <w:ins w:id="23" w:author="Joachim Behar" w:date="2020-08-29T22:24:00Z">
              <w:r w:rsidRPr="007C1A35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[</w:t>
              </w:r>
              <w:r w:rsidRPr="0096156B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1]</w:t>
              </w:r>
              <w:commentRangeEnd w:id="22"/>
              <w:r w:rsidRPr="0096156B">
                <w:rPr>
                  <w:rStyle w:val="Marquedecommentaire"/>
                </w:rPr>
                <w:commentReference w:id="22"/>
              </w:r>
            </w:ins>
          </w:p>
        </w:tc>
        <w:tc>
          <w:tcPr>
            <w:tcW w:w="992" w:type="dxa"/>
            <w:tcPrChange w:id="24" w:author="Joachim Behar" w:date="2020-08-29T22:52:00Z">
              <w:tcPr>
                <w:tcW w:w="992" w:type="dxa"/>
              </w:tcPr>
            </w:tcPrChange>
          </w:tcPr>
          <w:p w14:paraId="7C77B69A" w14:textId="45AB256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6877</w:t>
            </w:r>
          </w:p>
        </w:tc>
        <w:tc>
          <w:tcPr>
            <w:tcW w:w="1134" w:type="dxa"/>
            <w:tcPrChange w:id="25" w:author="Joachim Behar" w:date="2020-08-29T22:52:00Z">
              <w:tcPr>
                <w:tcW w:w="1134" w:type="dxa"/>
              </w:tcPr>
            </w:tcPrChange>
          </w:tcPr>
          <w:p w14:paraId="17A533E0" w14:textId="181DA12C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-</w:t>
            </w:r>
          </w:p>
        </w:tc>
        <w:tc>
          <w:tcPr>
            <w:tcW w:w="851" w:type="dxa"/>
            <w:tcPrChange w:id="26" w:author="Joachim Behar" w:date="2020-08-29T22:52:00Z">
              <w:tcPr>
                <w:tcW w:w="851" w:type="dxa"/>
              </w:tcPr>
            </w:tcPrChange>
          </w:tcPr>
          <w:p w14:paraId="37C3CAA7" w14:textId="50FE30F0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27" w:author="Joachim Behar" w:date="2020-08-29T22:52:00Z">
              <w:tcPr>
                <w:tcW w:w="850" w:type="dxa"/>
              </w:tcPr>
            </w:tcPrChange>
          </w:tcPr>
          <w:p w14:paraId="6D423DEF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28" w:author="Joachim Behar" w:date="2020-08-29T22:52:00Z">
              <w:tcPr>
                <w:tcW w:w="1560" w:type="dxa"/>
              </w:tcPr>
            </w:tcPrChange>
          </w:tcPr>
          <w:p w14:paraId="214EEECA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15 (10-20)</w:t>
            </w:r>
          </w:p>
        </w:tc>
        <w:tc>
          <w:tcPr>
            <w:tcW w:w="567" w:type="dxa"/>
            <w:tcBorders>
              <w:right w:val="nil"/>
            </w:tcBorders>
            <w:tcPrChange w:id="29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6C2B83B0" w14:textId="43BCCAA2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1276" w:type="dxa"/>
            <w:tcPrChange w:id="30" w:author="Joachim Behar" w:date="2020-08-29T22:52:00Z">
              <w:tcPr>
                <w:tcW w:w="1275" w:type="dxa"/>
              </w:tcPr>
            </w:tcPrChange>
          </w:tcPr>
          <w:p w14:paraId="5C67DBA4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5812" w:type="dxa"/>
            <w:tcBorders>
              <w:right w:val="nil"/>
            </w:tcBorders>
            <w:tcPrChange w:id="31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17620137" w14:textId="0E7CE7D3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IAVB, AF, LBBB, PAC, RBBB, NSR, STD, STE, VEB</w:t>
            </w:r>
          </w:p>
        </w:tc>
      </w:tr>
      <w:tr w:rsidR="007C1A35" w:rsidRPr="0096156B" w14:paraId="6263E41E" w14:textId="77777777" w:rsidTr="007C1A35">
        <w:trPr>
          <w:trHeight w:val="371"/>
          <w:trPrChange w:id="32" w:author="Joachim Behar" w:date="2020-08-29T22:52:00Z">
            <w:trPr>
              <w:trHeight w:val="371"/>
            </w:trPr>
          </w:trPrChange>
        </w:trPr>
        <w:tc>
          <w:tcPr>
            <w:tcW w:w="1843" w:type="dxa"/>
            <w:tcBorders>
              <w:left w:val="nil"/>
            </w:tcBorders>
            <w:tcPrChange w:id="33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058E34E4" w14:textId="04628772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CPSCB </w:t>
            </w:r>
            <w:ins w:id="34" w:author="Joachim Behar" w:date="2020-08-29T22:49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[2]</w:t>
              </w:r>
            </w:ins>
          </w:p>
        </w:tc>
        <w:tc>
          <w:tcPr>
            <w:tcW w:w="992" w:type="dxa"/>
            <w:tcPrChange w:id="35" w:author="Joachim Behar" w:date="2020-08-29T22:52:00Z">
              <w:tcPr>
                <w:tcW w:w="992" w:type="dxa"/>
              </w:tcPr>
            </w:tcPrChange>
          </w:tcPr>
          <w:p w14:paraId="3B8FCEAB" w14:textId="4F828C0B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</w:t>
            </w:r>
            <w:del w:id="36" w:author="Joachim Behar" w:date="2020-08-29T22:51:00Z">
              <w:r w:rsidRPr="0096156B" w:rsidDel="007C1A35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 xml:space="preserve"> </w:delText>
              </w:r>
            </w:del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453</w:t>
            </w:r>
          </w:p>
        </w:tc>
        <w:tc>
          <w:tcPr>
            <w:tcW w:w="1134" w:type="dxa"/>
            <w:tcPrChange w:id="37" w:author="Joachim Behar" w:date="2020-08-29T22:52:00Z">
              <w:tcPr>
                <w:tcW w:w="1134" w:type="dxa"/>
              </w:tcPr>
            </w:tcPrChange>
          </w:tcPr>
          <w:p w14:paraId="16F846AC" w14:textId="6B193EF2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-</w:t>
            </w:r>
          </w:p>
        </w:tc>
        <w:tc>
          <w:tcPr>
            <w:tcW w:w="851" w:type="dxa"/>
            <w:tcPrChange w:id="38" w:author="Joachim Behar" w:date="2020-08-29T22:52:00Z">
              <w:tcPr>
                <w:tcW w:w="851" w:type="dxa"/>
              </w:tcPr>
            </w:tcPrChange>
          </w:tcPr>
          <w:p w14:paraId="4DBBF213" w14:textId="4A2A0E5B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39" w:author="Joachim Behar" w:date="2020-08-29T22:52:00Z">
              <w:tcPr>
                <w:tcW w:w="850" w:type="dxa"/>
              </w:tcPr>
            </w:tcPrChange>
          </w:tcPr>
          <w:p w14:paraId="3E42A895" w14:textId="01A89E2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40" w:author="Joachim Behar" w:date="2020-08-29T22:52:00Z">
              <w:tcPr>
                <w:tcW w:w="1560" w:type="dxa"/>
              </w:tcPr>
            </w:tcPrChange>
          </w:tcPr>
          <w:p w14:paraId="1E4A2244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41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1D113EC8" w14:textId="7E0B19DF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1276" w:type="dxa"/>
            <w:tcPrChange w:id="42" w:author="Joachim Behar" w:date="2020-08-29T22:52:00Z">
              <w:tcPr>
                <w:tcW w:w="1275" w:type="dxa"/>
              </w:tcPr>
            </w:tcPrChange>
          </w:tcPr>
          <w:p w14:paraId="39A23B59" w14:textId="6A320150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5812" w:type="dxa"/>
            <w:tcBorders>
              <w:right w:val="nil"/>
            </w:tcBorders>
            <w:tcPrChange w:id="43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1FCBA41E" w14:textId="65307659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AF, AFAFL, AFL, AH, AMIs,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AVJR, AVB, BPAC, Brady, BTS, CAF, CMI, CHB, CRBBB, DIB, HTV, ILBBB, IRBBB, ISTD, JE, JPC,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JTach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LAE, LAH, LBBB, LVH, LVS, MI, MIs, NSIVCB, NSSTTA,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OldMI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PR, PAC, PVC, LQT,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RAH, RVH, RBBB, SA, SB, NSR, SQT,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SPRI, SAB, STD, STE,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SVPB, SVT,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UAb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VEsR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VFL, VH, VPB,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VPEx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</w:p>
        </w:tc>
      </w:tr>
      <w:tr w:rsidR="007C1A35" w:rsidRPr="0096156B" w14:paraId="207DCFA7" w14:textId="77777777" w:rsidTr="007C1A35">
        <w:trPr>
          <w:trHeight w:val="371"/>
          <w:trPrChange w:id="44" w:author="Joachim Behar" w:date="2020-08-29T22:52:00Z">
            <w:trPr>
              <w:trHeight w:val="371"/>
            </w:trPr>
          </w:trPrChange>
        </w:trPr>
        <w:tc>
          <w:tcPr>
            <w:tcW w:w="1843" w:type="dxa"/>
            <w:tcBorders>
              <w:left w:val="nil"/>
            </w:tcBorders>
            <w:tcPrChange w:id="45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2D334F35" w14:textId="34C6BA35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INCART</w:t>
            </w:r>
            <w:ins w:id="46" w:author="Joachim Behar" w:date="2020-08-29T22:49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 xml:space="preserve"> [3]</w:t>
              </w:r>
            </w:ins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992" w:type="dxa"/>
            <w:tcPrChange w:id="47" w:author="Joachim Behar" w:date="2020-08-29T22:52:00Z">
              <w:tcPr>
                <w:tcW w:w="992" w:type="dxa"/>
              </w:tcPr>
            </w:tcPrChange>
          </w:tcPr>
          <w:p w14:paraId="247264D8" w14:textId="5CD5C7FE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75</w:t>
            </w:r>
          </w:p>
        </w:tc>
        <w:tc>
          <w:tcPr>
            <w:tcW w:w="1134" w:type="dxa"/>
            <w:tcPrChange w:id="48" w:author="Joachim Behar" w:date="2020-08-29T22:52:00Z">
              <w:tcPr>
                <w:tcW w:w="1134" w:type="dxa"/>
              </w:tcPr>
            </w:tcPrChange>
          </w:tcPr>
          <w:p w14:paraId="53937BF9" w14:textId="0286CD3D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32</w:t>
            </w:r>
          </w:p>
        </w:tc>
        <w:tc>
          <w:tcPr>
            <w:tcW w:w="851" w:type="dxa"/>
            <w:tcPrChange w:id="49" w:author="Joachim Behar" w:date="2020-08-29T22:52:00Z">
              <w:tcPr>
                <w:tcW w:w="851" w:type="dxa"/>
              </w:tcPr>
            </w:tcPrChange>
          </w:tcPr>
          <w:p w14:paraId="5C07E090" w14:textId="1AEA9ABB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257</w:t>
            </w:r>
          </w:p>
        </w:tc>
        <w:tc>
          <w:tcPr>
            <w:tcW w:w="850" w:type="dxa"/>
            <w:tcPrChange w:id="50" w:author="Joachim Behar" w:date="2020-08-29T22:52:00Z">
              <w:tcPr>
                <w:tcW w:w="850" w:type="dxa"/>
              </w:tcPr>
            </w:tcPrChange>
          </w:tcPr>
          <w:p w14:paraId="353EDDBD" w14:textId="6667CCE5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51" w:author="Joachim Behar" w:date="2020-08-29T22:52:00Z">
              <w:tcPr>
                <w:tcW w:w="1560" w:type="dxa"/>
              </w:tcPr>
            </w:tcPrChange>
          </w:tcPr>
          <w:p w14:paraId="47CD64F1" w14:textId="77777777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52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2DA63DC1" w14:textId="3D31F6A9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D</w:t>
            </w:r>
          </w:p>
        </w:tc>
        <w:tc>
          <w:tcPr>
            <w:tcW w:w="1276" w:type="dxa"/>
            <w:tcPrChange w:id="53" w:author="Joachim Behar" w:date="2020-08-29T22:52:00Z">
              <w:tcPr>
                <w:tcW w:w="1275" w:type="dxa"/>
              </w:tcPr>
            </w:tcPrChange>
          </w:tcPr>
          <w:p w14:paraId="5D9BE489" w14:textId="226C665F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Russia</w:t>
            </w:r>
          </w:p>
        </w:tc>
        <w:tc>
          <w:tcPr>
            <w:tcW w:w="5812" w:type="dxa"/>
            <w:tcBorders>
              <w:right w:val="nil"/>
            </w:tcBorders>
            <w:tcPrChange w:id="54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409B4A4A" w14:textId="54013794" w:rsidR="007C1A35" w:rsidRPr="0096156B" w:rsidRDefault="007C1A35" w:rsidP="00D05B3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AB, AF, BPAC, Brady, BTS, BBB, CHD, FB, IR, LVH, Mol, MI, NSIVCB, PAC, RBBB, SAS, Tach, SVPB, VPVC, PAF, PSVT, PVT, SND, STD, STE,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SVB, SVT, TIA,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</w:p>
        </w:tc>
      </w:tr>
      <w:tr w:rsidR="007C1A35" w:rsidRPr="0096156B" w14:paraId="34E31277" w14:textId="77777777" w:rsidTr="007C1A35">
        <w:trPr>
          <w:trHeight w:val="362"/>
          <w:trPrChange w:id="55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56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1593FA2F" w14:textId="46E1DC0C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GEORGIA</w:t>
            </w:r>
            <w:ins w:id="57" w:author="Joachim Behar" w:date="2020-08-29T22:49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 xml:space="preserve"> […]</w:t>
              </w:r>
            </w:ins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992" w:type="dxa"/>
            <w:tcPrChange w:id="58" w:author="Joachim Behar" w:date="2020-08-29T22:52:00Z">
              <w:tcPr>
                <w:tcW w:w="992" w:type="dxa"/>
              </w:tcPr>
            </w:tcPrChange>
          </w:tcPr>
          <w:p w14:paraId="68F19F9C" w14:textId="00DFD55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59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</w:t>
            </w:r>
            <w:ins w:id="60" w:author="Joachim Behar" w:date="2020-08-29T22:51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,</w:t>
              </w:r>
            </w:ins>
            <w:del w:id="61" w:author="Joachim Behar" w:date="2020-08-29T22:51:00Z">
              <w:r w:rsidRPr="0096156B" w:rsidDel="007C1A35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 xml:space="preserve"> </w:delText>
              </w:r>
            </w:del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344</w:t>
            </w:r>
            <w:commentRangeEnd w:id="59"/>
            <w:r>
              <w:rPr>
                <w:rStyle w:val="Marquedecommentaire"/>
                <w:lang w:val="fr-FR"/>
              </w:rPr>
              <w:commentReference w:id="59"/>
            </w:r>
          </w:p>
        </w:tc>
        <w:tc>
          <w:tcPr>
            <w:tcW w:w="1134" w:type="dxa"/>
            <w:tcPrChange w:id="62" w:author="Joachim Behar" w:date="2020-08-29T22:52:00Z">
              <w:tcPr>
                <w:tcW w:w="1134" w:type="dxa"/>
              </w:tcPr>
            </w:tcPrChange>
          </w:tcPr>
          <w:p w14:paraId="188508E7" w14:textId="23503306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-</w:t>
            </w:r>
          </w:p>
        </w:tc>
        <w:tc>
          <w:tcPr>
            <w:tcW w:w="851" w:type="dxa"/>
            <w:tcPrChange w:id="63" w:author="Joachim Behar" w:date="2020-08-29T22:52:00Z">
              <w:tcPr>
                <w:tcW w:w="851" w:type="dxa"/>
              </w:tcPr>
            </w:tcPrChange>
          </w:tcPr>
          <w:p w14:paraId="42B3489B" w14:textId="41849E55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64" w:author="Joachim Behar" w:date="2020-08-29T22:52:00Z">
              <w:tcPr>
                <w:tcW w:w="850" w:type="dxa"/>
              </w:tcPr>
            </w:tcPrChange>
          </w:tcPr>
          <w:p w14:paraId="72F52F1B" w14:textId="095818CE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65" w:author="Joachim Behar" w:date="2020-08-29T22:52:00Z">
              <w:tcPr>
                <w:tcW w:w="1560" w:type="dxa"/>
              </w:tcPr>
            </w:tcPrChange>
          </w:tcPr>
          <w:p w14:paraId="431D25FB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66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5046DBBC" w14:textId="6BB752B0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</w:p>
        </w:tc>
        <w:tc>
          <w:tcPr>
            <w:tcW w:w="1276" w:type="dxa"/>
            <w:tcPrChange w:id="67" w:author="Joachim Behar" w:date="2020-08-29T22:52:00Z">
              <w:tcPr>
                <w:tcW w:w="1275" w:type="dxa"/>
              </w:tcPr>
            </w:tcPrChange>
          </w:tcPr>
          <w:p w14:paraId="49689510" w14:textId="58811960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USA</w:t>
            </w:r>
          </w:p>
        </w:tc>
        <w:tc>
          <w:tcPr>
            <w:tcW w:w="5812" w:type="dxa"/>
            <w:tcBorders>
              <w:right w:val="nil"/>
            </w:tcBorders>
            <w:tcPrChange w:id="68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4A869A45" w14:textId="6C6C16B1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AJR, AF, AFL, AFAFL, AH,  ALR, AMIs,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AnMIs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AP,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AVB, Brady,  BBB, CHB, CRBBB,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ERe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IIs, ILBBB, IRBBB, JE,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JTach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LIs, LAE, LPFB,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LAnFB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LAA, LAD, LBBB, LQRSV, LVH, </w:t>
            </w:r>
          </w:p>
          <w:p w14:paraId="4C2B5184" w14:textId="221617B9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MI, NSIVCB, NSSTTA, PAC, LQT,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RAAbRBBB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RVH, SA, SB, NSR, SPRI,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STIAb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STD, STE, SVPB, SVT,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VEsR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VH, VPB, VPP,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VPEx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WAP, WPW</w:t>
            </w:r>
          </w:p>
        </w:tc>
      </w:tr>
      <w:tr w:rsidR="007C1A35" w:rsidRPr="0096156B" w14:paraId="7B2B1665" w14:textId="77777777" w:rsidTr="007C1A35">
        <w:trPr>
          <w:trHeight w:val="371"/>
          <w:trPrChange w:id="69" w:author="Joachim Behar" w:date="2020-08-29T22:52:00Z">
            <w:trPr>
              <w:trHeight w:val="371"/>
            </w:trPr>
          </w:trPrChange>
        </w:trPr>
        <w:tc>
          <w:tcPr>
            <w:tcW w:w="1843" w:type="dxa"/>
            <w:tcBorders>
              <w:left w:val="nil"/>
            </w:tcBorders>
            <w:tcPrChange w:id="70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06482D16" w14:textId="301626F8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PTB </w:t>
            </w:r>
          </w:p>
        </w:tc>
        <w:tc>
          <w:tcPr>
            <w:tcW w:w="992" w:type="dxa"/>
            <w:tcPrChange w:id="71" w:author="Joachim Behar" w:date="2020-08-29T22:52:00Z">
              <w:tcPr>
                <w:tcW w:w="992" w:type="dxa"/>
              </w:tcPr>
            </w:tcPrChange>
          </w:tcPr>
          <w:p w14:paraId="19F64DE8" w14:textId="1DA2DB70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549</w:t>
            </w:r>
          </w:p>
        </w:tc>
        <w:tc>
          <w:tcPr>
            <w:tcW w:w="1134" w:type="dxa"/>
            <w:tcPrChange w:id="72" w:author="Joachim Behar" w:date="2020-08-29T22:52:00Z">
              <w:tcPr>
                <w:tcW w:w="1134" w:type="dxa"/>
              </w:tcPr>
            </w:tcPrChange>
          </w:tcPr>
          <w:p w14:paraId="19177781" w14:textId="2BB47CB8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290</w:t>
            </w:r>
          </w:p>
        </w:tc>
        <w:tc>
          <w:tcPr>
            <w:tcW w:w="851" w:type="dxa"/>
            <w:tcPrChange w:id="73" w:author="Joachim Behar" w:date="2020-08-29T22:52:00Z">
              <w:tcPr>
                <w:tcW w:w="851" w:type="dxa"/>
              </w:tcPr>
            </w:tcPrChange>
          </w:tcPr>
          <w:p w14:paraId="34504883" w14:textId="5CDB06A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</w:t>
            </w:r>
            <w:del w:id="74" w:author="Joachim Behar" w:date="2020-08-29T22:54:00Z">
              <w:r w:rsidRPr="0096156B" w:rsidDel="00C41899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 xml:space="preserve"> </w:delText>
              </w:r>
            </w:del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000</w:t>
            </w:r>
          </w:p>
        </w:tc>
        <w:tc>
          <w:tcPr>
            <w:tcW w:w="850" w:type="dxa"/>
            <w:tcPrChange w:id="75" w:author="Joachim Behar" w:date="2020-08-29T22:52:00Z">
              <w:tcPr>
                <w:tcW w:w="850" w:type="dxa"/>
              </w:tcPr>
            </w:tcPrChange>
          </w:tcPr>
          <w:p w14:paraId="06FA895C" w14:textId="4C15619D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76" w:author="Joachim Behar" w:date="2020-08-29T22:52:00Z">
              <w:tcPr>
                <w:tcW w:w="1560" w:type="dxa"/>
              </w:tcPr>
            </w:tcPrChange>
          </w:tcPr>
          <w:p w14:paraId="547431A3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77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08A1224B" w14:textId="43981A3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78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</w:t>
            </w:r>
            <w:commentRangeEnd w:id="78"/>
            <w:r>
              <w:rPr>
                <w:rStyle w:val="Marquedecommentaire"/>
                <w:lang w:val="fr-FR"/>
              </w:rPr>
              <w:commentReference w:id="78"/>
            </w:r>
          </w:p>
        </w:tc>
        <w:tc>
          <w:tcPr>
            <w:tcW w:w="1276" w:type="dxa"/>
            <w:tcPrChange w:id="79" w:author="Joachim Behar" w:date="2020-08-29T22:52:00Z">
              <w:tcPr>
                <w:tcW w:w="1275" w:type="dxa"/>
              </w:tcPr>
            </w:tcPrChange>
          </w:tcPr>
          <w:p w14:paraId="28AD5630" w14:textId="265AA4A9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Germany</w:t>
            </w:r>
          </w:p>
        </w:tc>
        <w:tc>
          <w:tcPr>
            <w:tcW w:w="5812" w:type="dxa"/>
            <w:tcBorders>
              <w:right w:val="nil"/>
            </w:tcBorders>
            <w:tcPrChange w:id="80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1CD03918" w14:textId="4342A3AA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AF, AFL, BBB, CD, CIAHB, CHD, HF, HVD, MI, NSR, PAF, RAF,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VF, VH,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</w:p>
        </w:tc>
      </w:tr>
      <w:tr w:rsidR="007C1A35" w:rsidRPr="0096156B" w14:paraId="153988E2" w14:textId="77777777" w:rsidTr="007C1A35">
        <w:trPr>
          <w:trHeight w:val="371"/>
          <w:trPrChange w:id="81" w:author="Joachim Behar" w:date="2020-08-29T22:52:00Z">
            <w:trPr>
              <w:trHeight w:val="371"/>
            </w:trPr>
          </w:trPrChange>
        </w:trPr>
        <w:tc>
          <w:tcPr>
            <w:tcW w:w="1843" w:type="dxa"/>
            <w:tcBorders>
              <w:left w:val="nil"/>
            </w:tcBorders>
            <w:tcPrChange w:id="82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3F07283D" w14:textId="140CDDC6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PTBXL </w:t>
            </w:r>
          </w:p>
        </w:tc>
        <w:tc>
          <w:tcPr>
            <w:tcW w:w="992" w:type="dxa"/>
            <w:tcPrChange w:id="83" w:author="Joachim Behar" w:date="2020-08-29T22:52:00Z">
              <w:tcPr>
                <w:tcW w:w="992" w:type="dxa"/>
              </w:tcPr>
            </w:tcPrChange>
          </w:tcPr>
          <w:p w14:paraId="109F7644" w14:textId="2608B58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21</w:t>
            </w:r>
            <w:ins w:id="84" w:author="Joachim Behar" w:date="2020-08-29T22:51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,</w:t>
              </w:r>
            </w:ins>
            <w:del w:id="85" w:author="Joachim Behar" w:date="2020-08-29T22:51:00Z">
              <w:r w:rsidRPr="0096156B" w:rsidDel="007C1A35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 xml:space="preserve"> </w:delText>
              </w:r>
            </w:del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837</w:t>
            </w:r>
          </w:p>
        </w:tc>
        <w:tc>
          <w:tcPr>
            <w:tcW w:w="1134" w:type="dxa"/>
            <w:tcPrChange w:id="86" w:author="Joachim Behar" w:date="2020-08-29T22:52:00Z">
              <w:tcPr>
                <w:tcW w:w="1134" w:type="dxa"/>
              </w:tcPr>
            </w:tcPrChange>
          </w:tcPr>
          <w:p w14:paraId="5088DAD4" w14:textId="65315FDF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18,885</w:t>
            </w:r>
          </w:p>
        </w:tc>
        <w:tc>
          <w:tcPr>
            <w:tcW w:w="851" w:type="dxa"/>
            <w:tcPrChange w:id="87" w:author="Joachim Behar" w:date="2020-08-29T22:52:00Z">
              <w:tcPr>
                <w:tcW w:w="851" w:type="dxa"/>
              </w:tcPr>
            </w:tcPrChange>
          </w:tcPr>
          <w:p w14:paraId="2D3FE5D6" w14:textId="055D06D0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88" w:author="Joachim Behar" w:date="2020-08-29T22:52:00Z">
              <w:tcPr>
                <w:tcW w:w="850" w:type="dxa"/>
              </w:tcPr>
            </w:tcPrChange>
          </w:tcPr>
          <w:p w14:paraId="07610F06" w14:textId="09E73FF4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89" w:author="Joachim Behar" w:date="2020-08-29T22:52:00Z">
              <w:tcPr>
                <w:tcW w:w="1560" w:type="dxa"/>
              </w:tcPr>
            </w:tcPrChange>
          </w:tcPr>
          <w:p w14:paraId="318A0936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90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179020A8" w14:textId="6B4EA836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B</w:t>
            </w:r>
          </w:p>
        </w:tc>
        <w:tc>
          <w:tcPr>
            <w:tcW w:w="1276" w:type="dxa"/>
            <w:tcPrChange w:id="91" w:author="Joachim Behar" w:date="2020-08-29T22:52:00Z">
              <w:tcPr>
                <w:tcW w:w="1275" w:type="dxa"/>
              </w:tcPr>
            </w:tcPrChange>
          </w:tcPr>
          <w:p w14:paraId="0F417DD0" w14:textId="685D1B4A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Germany</w:t>
            </w:r>
          </w:p>
        </w:tc>
        <w:tc>
          <w:tcPr>
            <w:tcW w:w="5812" w:type="dxa"/>
            <w:tcBorders>
              <w:right w:val="nil"/>
            </w:tcBorders>
            <w:tcPrChange w:id="92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06B72F32" w14:textId="20C9FC9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93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IIAVB,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abQRS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AF, AFL, 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AnMIs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AnMI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CHB, CRBBB, ICA, IIs, ILBBB, IRBBB, Lis, LAE, LPFB,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LAnFB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LAD, LBBB,</w:t>
            </w:r>
            <w:ins w:id="94" w:author="Joachim Behar" w:date="2020-08-29T22:54:00Z">
              <w:r w:rsidR="001C7E0D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 xml:space="preserve"> </w:t>
              </w:r>
            </w:ins>
            <w:del w:id="95" w:author="Joachim Behar" w:date="2020-08-29T22:54:00Z">
              <w:r w:rsidRPr="0096156B" w:rsidDel="001C7E0D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 xml:space="preserve"> </w:delText>
              </w:r>
            </w:del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LQRSV, LVH, </w:t>
            </w:r>
          </w:p>
          <w:p w14:paraId="5E84518D" w14:textId="51D2A798" w:rsidR="007C1A35" w:rsidRPr="0096156B" w:rsidRDefault="007C1A35">
            <w:pPr>
              <w:rPr>
                <w:rFonts w:asciiTheme="majorBidi" w:hAnsiTheme="majorBidi" w:cstheme="majorBidi"/>
                <w:sz w:val="20"/>
                <w:szCs w:val="20"/>
                <w:lang w:bidi="ar-SA"/>
              </w:rPr>
              <w:pPrChange w:id="96" w:author="Joachim Behar" w:date="2020-08-29T22:53:00Z">
                <w:pPr>
                  <w:framePr w:hSpace="141" w:wrap="around" w:hAnchor="margin" w:y="-1410"/>
                  <w:jc w:val="center"/>
                </w:pPr>
              </w:pPrChange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MI, MIs, NSIVCB, NSSTTA, PR, PAC, PSVT, LPR,  LQT,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RAH, RVH, SA, SB, NSR,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STC, STD, STE, SVPB, SVT,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VBig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VEB, VH,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VTrig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 WPW</w:t>
            </w:r>
            <w:commentRangeEnd w:id="93"/>
            <w:r w:rsidR="001C7E0D">
              <w:rPr>
                <w:rStyle w:val="Marquedecommentaire"/>
                <w:lang w:val="fr-FR"/>
              </w:rPr>
              <w:commentReference w:id="93"/>
            </w:r>
          </w:p>
        </w:tc>
      </w:tr>
      <w:tr w:rsidR="007C1A35" w:rsidRPr="0096156B" w14:paraId="339385BD" w14:textId="77777777" w:rsidTr="007C1A35">
        <w:trPr>
          <w:trHeight w:val="362"/>
          <w:trPrChange w:id="97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98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5B4506D7" w14:textId="1820ACD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del w:id="99" w:author="Joachim Behar" w:date="2020-08-29T22:32:00Z">
              <w:r w:rsidRPr="0096156B" w:rsidDel="0094079C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>Nature Database</w:delText>
              </w:r>
            </w:del>
            <w:ins w:id="100" w:author="Joachim Behar" w:date="2020-08-29T22:32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TNMG</w:t>
              </w:r>
            </w:ins>
          </w:p>
        </w:tc>
        <w:tc>
          <w:tcPr>
            <w:tcW w:w="992" w:type="dxa"/>
            <w:tcPrChange w:id="101" w:author="Joachim Behar" w:date="2020-08-29T22:52:00Z">
              <w:tcPr>
                <w:tcW w:w="992" w:type="dxa"/>
              </w:tcPr>
            </w:tcPrChange>
          </w:tcPr>
          <w:p w14:paraId="02243D8D" w14:textId="3CFE5E14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827</w:t>
            </w:r>
          </w:p>
        </w:tc>
        <w:tc>
          <w:tcPr>
            <w:tcW w:w="1134" w:type="dxa"/>
            <w:tcPrChange w:id="102" w:author="Joachim Behar" w:date="2020-08-29T22:52:00Z">
              <w:tcPr>
                <w:tcW w:w="1134" w:type="dxa"/>
              </w:tcPr>
            </w:tcPrChange>
          </w:tcPr>
          <w:p w14:paraId="4359FCB9" w14:textId="42DB5F5A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827</w:t>
            </w:r>
          </w:p>
        </w:tc>
        <w:tc>
          <w:tcPr>
            <w:tcW w:w="851" w:type="dxa"/>
            <w:tcPrChange w:id="103" w:author="Joachim Behar" w:date="2020-08-29T22:52:00Z">
              <w:tcPr>
                <w:tcW w:w="851" w:type="dxa"/>
              </w:tcPr>
            </w:tcPrChange>
          </w:tcPr>
          <w:p w14:paraId="6E412F61" w14:textId="6B018629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300-600</w:t>
            </w:r>
          </w:p>
        </w:tc>
        <w:tc>
          <w:tcPr>
            <w:tcW w:w="850" w:type="dxa"/>
            <w:tcPrChange w:id="104" w:author="Joachim Behar" w:date="2020-08-29T22:52:00Z">
              <w:tcPr>
                <w:tcW w:w="850" w:type="dxa"/>
              </w:tcPr>
            </w:tcPrChange>
          </w:tcPr>
          <w:p w14:paraId="55C39BD7" w14:textId="14015EAD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105" w:author="Joachim Behar" w:date="2020-08-29T22:52:00Z">
              <w:tcPr>
                <w:tcW w:w="1560" w:type="dxa"/>
              </w:tcPr>
            </w:tcPrChange>
          </w:tcPr>
          <w:p w14:paraId="4C3E6DD5" w14:textId="22F827B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106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12085F58" w14:textId="29A18241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1276" w:type="dxa"/>
            <w:tcPrChange w:id="107" w:author="Joachim Behar" w:date="2020-08-29T22:52:00Z">
              <w:tcPr>
                <w:tcW w:w="1275" w:type="dxa"/>
              </w:tcPr>
            </w:tcPrChange>
          </w:tcPr>
          <w:p w14:paraId="663E7A13" w14:textId="6563065E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108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Spain</w:t>
            </w:r>
            <w:commentRangeEnd w:id="108"/>
            <w:r>
              <w:rPr>
                <w:rStyle w:val="Marquedecommentaire"/>
                <w:lang w:val="fr-FR"/>
              </w:rPr>
              <w:commentReference w:id="108"/>
            </w:r>
          </w:p>
        </w:tc>
        <w:tc>
          <w:tcPr>
            <w:tcW w:w="5812" w:type="dxa"/>
            <w:tcBorders>
              <w:right w:val="nil"/>
            </w:tcBorders>
            <w:tcPrChange w:id="109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05DE1335" w14:textId="45D04F6D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AF, LBBB, RBBB, SB, ST </w:t>
            </w:r>
          </w:p>
        </w:tc>
      </w:tr>
      <w:tr w:rsidR="007C1A35" w:rsidRPr="0096156B" w14:paraId="37EAB696" w14:textId="77777777" w:rsidTr="007C1A35">
        <w:trPr>
          <w:trHeight w:val="362"/>
          <w:trPrChange w:id="110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111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71C66EF8" w14:textId="4372292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112"/>
            <w:ins w:id="113" w:author="Joachim Behar" w:date="2020-08-29T22:34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CUSPH</w:t>
              </w:r>
            </w:ins>
            <w:commentRangeStart w:id="114"/>
            <w:del w:id="115" w:author="Joachim Behar" w:date="2020-08-29T22:34:00Z">
              <w:r w:rsidRPr="0096156B" w:rsidDel="00E7061C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>Scientific Data Database</w:delText>
              </w:r>
            </w:del>
            <w:commentRangeEnd w:id="114"/>
            <w:ins w:id="116" w:author="Joachim Behar" w:date="2020-08-29T22:34:00Z">
              <w:r>
                <w:rPr>
                  <w:rStyle w:val="Marquedecommentaire"/>
                  <w:lang w:val="fr-FR"/>
                </w:rPr>
                <w:commentReference w:id="114"/>
              </w:r>
              <w:commentRangeEnd w:id="112"/>
              <w:r>
                <w:rPr>
                  <w:rStyle w:val="Marquedecommentaire"/>
                  <w:lang w:val="fr-FR"/>
                </w:rPr>
                <w:commentReference w:id="112"/>
              </w:r>
            </w:ins>
          </w:p>
        </w:tc>
        <w:tc>
          <w:tcPr>
            <w:tcW w:w="992" w:type="dxa"/>
            <w:tcPrChange w:id="117" w:author="Joachim Behar" w:date="2020-08-29T22:52:00Z">
              <w:tcPr>
                <w:tcW w:w="992" w:type="dxa"/>
              </w:tcPr>
            </w:tcPrChange>
          </w:tcPr>
          <w:p w14:paraId="649C0CE3" w14:textId="50257DAA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10 646</w:t>
            </w:r>
          </w:p>
        </w:tc>
        <w:tc>
          <w:tcPr>
            <w:tcW w:w="1134" w:type="dxa"/>
            <w:tcPrChange w:id="118" w:author="Joachim Behar" w:date="2020-08-29T22:52:00Z">
              <w:tcPr>
                <w:tcW w:w="1134" w:type="dxa"/>
              </w:tcPr>
            </w:tcPrChange>
          </w:tcPr>
          <w:p w14:paraId="51A756C7" w14:textId="780241CC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10 646</w:t>
            </w:r>
          </w:p>
        </w:tc>
        <w:tc>
          <w:tcPr>
            <w:tcW w:w="851" w:type="dxa"/>
            <w:tcPrChange w:id="119" w:author="Joachim Behar" w:date="2020-08-29T22:52:00Z">
              <w:tcPr>
                <w:tcW w:w="851" w:type="dxa"/>
              </w:tcPr>
            </w:tcPrChange>
          </w:tcPr>
          <w:p w14:paraId="1BB8E2DE" w14:textId="65BC9222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120" w:author="Joachim Behar" w:date="2020-08-29T22:52:00Z">
              <w:tcPr>
                <w:tcW w:w="850" w:type="dxa"/>
              </w:tcPr>
            </w:tcPrChange>
          </w:tcPr>
          <w:p w14:paraId="1EE41892" w14:textId="7C28AD98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121" w:author="Joachim Behar" w:date="2020-08-29T22:52:00Z">
              <w:tcPr>
                <w:tcW w:w="1560" w:type="dxa"/>
              </w:tcPr>
            </w:tcPrChange>
          </w:tcPr>
          <w:p w14:paraId="2F8F5C2D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122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29CFFA99" w14:textId="541F4C2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1276" w:type="dxa"/>
            <w:tcPrChange w:id="123" w:author="Joachim Behar" w:date="2020-08-29T22:52:00Z">
              <w:tcPr>
                <w:tcW w:w="1275" w:type="dxa"/>
              </w:tcPr>
            </w:tcPrChange>
          </w:tcPr>
          <w:p w14:paraId="2ACD87AA" w14:textId="6CF5EDEF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5812" w:type="dxa"/>
            <w:tcBorders>
              <w:right w:val="nil"/>
            </w:tcBorders>
            <w:tcPrChange w:id="124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29DA548F" w14:textId="3F5BDBBC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AF, AFL, LAD, LBBB, LQT, LPR, LQRSV, PVC, PAC,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QAb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RAD, RBBB,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SNR, SB, SI, SVT,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TAb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TInv</w:t>
            </w:r>
            <w:commentRangeStart w:id="125"/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,</w:t>
            </w:r>
            <w:commentRangeEnd w:id="125"/>
            <w:r w:rsidR="00066C01">
              <w:rPr>
                <w:rStyle w:val="Marquedecommentaire"/>
                <w:lang w:val="fr-FR"/>
              </w:rPr>
              <w:commentReference w:id="125"/>
            </w: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</w:t>
            </w:r>
          </w:p>
        </w:tc>
      </w:tr>
      <w:tr w:rsidR="007C1A35" w:rsidRPr="0096156B" w14:paraId="3B8E39F3" w14:textId="77777777" w:rsidTr="007C1A35">
        <w:trPr>
          <w:trHeight w:val="362"/>
          <w:trPrChange w:id="126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127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426B5AA7" w14:textId="0EC52BD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LOBACHEVSKY </w:t>
            </w:r>
          </w:p>
        </w:tc>
        <w:tc>
          <w:tcPr>
            <w:tcW w:w="992" w:type="dxa"/>
            <w:tcPrChange w:id="128" w:author="Joachim Behar" w:date="2020-08-29T22:52:00Z">
              <w:tcPr>
                <w:tcW w:w="992" w:type="dxa"/>
              </w:tcPr>
            </w:tcPrChange>
          </w:tcPr>
          <w:p w14:paraId="2B81A16B" w14:textId="131EF40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200</w:t>
            </w:r>
          </w:p>
        </w:tc>
        <w:tc>
          <w:tcPr>
            <w:tcW w:w="1134" w:type="dxa"/>
            <w:tcPrChange w:id="129" w:author="Joachim Behar" w:date="2020-08-29T22:52:00Z">
              <w:tcPr>
                <w:tcW w:w="1134" w:type="dxa"/>
              </w:tcPr>
            </w:tcPrChange>
          </w:tcPr>
          <w:p w14:paraId="271A5D2A" w14:textId="599C5D5D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182</w:t>
            </w:r>
          </w:p>
        </w:tc>
        <w:tc>
          <w:tcPr>
            <w:tcW w:w="851" w:type="dxa"/>
            <w:tcPrChange w:id="130" w:author="Joachim Behar" w:date="2020-08-29T22:52:00Z">
              <w:tcPr>
                <w:tcW w:w="851" w:type="dxa"/>
              </w:tcPr>
            </w:tcPrChange>
          </w:tcPr>
          <w:p w14:paraId="3974DF30" w14:textId="53177C26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500</w:t>
            </w:r>
          </w:p>
        </w:tc>
        <w:tc>
          <w:tcPr>
            <w:tcW w:w="850" w:type="dxa"/>
            <w:tcPrChange w:id="131" w:author="Joachim Behar" w:date="2020-08-29T22:52:00Z">
              <w:tcPr>
                <w:tcW w:w="850" w:type="dxa"/>
              </w:tcPr>
            </w:tcPrChange>
          </w:tcPr>
          <w:p w14:paraId="53A3007D" w14:textId="53A8505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132" w:author="Joachim Behar" w:date="2020-08-29T22:52:00Z">
              <w:tcPr>
                <w:tcW w:w="1560" w:type="dxa"/>
              </w:tcPr>
            </w:tcPrChange>
          </w:tcPr>
          <w:p w14:paraId="2F56A343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133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29C211BD" w14:textId="7B1E6B5F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</w:t>
            </w:r>
          </w:p>
        </w:tc>
        <w:tc>
          <w:tcPr>
            <w:tcW w:w="1276" w:type="dxa"/>
            <w:tcPrChange w:id="134" w:author="Joachim Behar" w:date="2020-08-29T22:52:00Z">
              <w:tcPr>
                <w:tcW w:w="1275" w:type="dxa"/>
              </w:tcPr>
            </w:tcPrChange>
          </w:tcPr>
          <w:p w14:paraId="152F55AE" w14:textId="7ECE1341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Russia</w:t>
            </w:r>
          </w:p>
        </w:tc>
        <w:tc>
          <w:tcPr>
            <w:tcW w:w="5812" w:type="dxa"/>
            <w:tcBorders>
              <w:right w:val="nil"/>
            </w:tcBorders>
            <w:tcPrChange w:id="135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53F6BBC4" w14:textId="0359A604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IAVB, CRBBB, ILBBB, IRBBB, LAD, LBBB, NSIVCB, RAD, SB, SA, SNR, </w:t>
            </w:r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STach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, </w:t>
            </w:r>
          </w:p>
        </w:tc>
      </w:tr>
      <w:tr w:rsidR="007C1A35" w:rsidRPr="0096156B" w14:paraId="64B58A93" w14:textId="77777777" w:rsidTr="007C1A35">
        <w:trPr>
          <w:trHeight w:val="362"/>
          <w:trPrChange w:id="136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137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5A5200C2" w14:textId="1A38BC88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138"/>
            <w:ins w:id="139" w:author="Joachim Behar" w:date="2020-08-29T22:43:00Z">
              <w:r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t>CHU</w:t>
              </w:r>
            </w:ins>
            <w:commentRangeEnd w:id="138"/>
            <w:ins w:id="140" w:author="Joachim Behar" w:date="2020-08-29T22:44:00Z">
              <w:r>
                <w:rPr>
                  <w:rStyle w:val="Marquedecommentaire"/>
                  <w:lang w:val="fr-FR"/>
                </w:rPr>
                <w:commentReference w:id="138"/>
              </w:r>
            </w:ins>
            <w:del w:id="141" w:author="Joachim Behar" w:date="2020-08-29T22:43:00Z">
              <w:r w:rsidRPr="0096156B" w:rsidDel="00597D88">
                <w:rPr>
                  <w:rFonts w:asciiTheme="majorBidi" w:hAnsiTheme="majorBidi" w:cstheme="majorBidi"/>
                  <w:sz w:val="20"/>
                  <w:szCs w:val="20"/>
                  <w:lang w:bidi="ar-SA"/>
                </w:rPr>
                <w:delText>PVC Initiative</w:delText>
              </w:r>
            </w:del>
          </w:p>
        </w:tc>
        <w:tc>
          <w:tcPr>
            <w:tcW w:w="992" w:type="dxa"/>
            <w:tcPrChange w:id="142" w:author="Joachim Behar" w:date="2020-08-29T22:52:00Z">
              <w:tcPr>
                <w:tcW w:w="992" w:type="dxa"/>
              </w:tcPr>
            </w:tcPrChange>
          </w:tcPr>
          <w:p w14:paraId="16F3F862" w14:textId="4BD0F06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334</w:t>
            </w:r>
          </w:p>
        </w:tc>
        <w:tc>
          <w:tcPr>
            <w:tcW w:w="1134" w:type="dxa"/>
            <w:tcPrChange w:id="143" w:author="Joachim Behar" w:date="2020-08-29T22:52:00Z">
              <w:tcPr>
                <w:tcW w:w="1134" w:type="dxa"/>
              </w:tcPr>
            </w:tcPrChange>
          </w:tcPr>
          <w:p w14:paraId="288C7C47" w14:textId="7B6EB664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334</w:t>
            </w:r>
          </w:p>
        </w:tc>
        <w:tc>
          <w:tcPr>
            <w:tcW w:w="851" w:type="dxa"/>
            <w:tcPrChange w:id="144" w:author="Joachim Behar" w:date="2020-08-29T22:52:00Z">
              <w:tcPr>
                <w:tcW w:w="851" w:type="dxa"/>
              </w:tcPr>
            </w:tcPrChange>
          </w:tcPr>
          <w:p w14:paraId="30887DDF" w14:textId="3D35E7D8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2 000</w:t>
            </w:r>
          </w:p>
        </w:tc>
        <w:tc>
          <w:tcPr>
            <w:tcW w:w="850" w:type="dxa"/>
            <w:tcPrChange w:id="145" w:author="Joachim Behar" w:date="2020-08-29T22:52:00Z">
              <w:tcPr>
                <w:tcW w:w="850" w:type="dxa"/>
              </w:tcPr>
            </w:tcPrChange>
          </w:tcPr>
          <w:p w14:paraId="7F5191D3" w14:textId="3B4FBB2C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146" w:author="Joachim Behar" w:date="2020-08-29T22:52:00Z">
              <w:tcPr>
                <w:tcW w:w="1560" w:type="dxa"/>
              </w:tcPr>
            </w:tcPrChange>
          </w:tcPr>
          <w:p w14:paraId="7754463B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147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77174BED" w14:textId="6158061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1276" w:type="dxa"/>
            <w:tcPrChange w:id="148" w:author="Joachim Behar" w:date="2020-08-29T22:52:00Z">
              <w:tcPr>
                <w:tcW w:w="1275" w:type="dxa"/>
              </w:tcPr>
            </w:tcPrChange>
          </w:tcPr>
          <w:p w14:paraId="53C8C519" w14:textId="0234FB69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China</w:t>
            </w:r>
          </w:p>
        </w:tc>
        <w:tc>
          <w:tcPr>
            <w:tcW w:w="5812" w:type="dxa"/>
            <w:tcBorders>
              <w:right w:val="nil"/>
            </w:tcBorders>
            <w:tcPrChange w:id="149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583E2F9D" w14:textId="079040E1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PVC, VT</w:t>
            </w:r>
          </w:p>
        </w:tc>
      </w:tr>
      <w:tr w:rsidR="007C1A35" w:rsidRPr="0096156B" w14:paraId="52825B35" w14:textId="77777777" w:rsidTr="007C1A35">
        <w:trPr>
          <w:trHeight w:val="362"/>
          <w:trPrChange w:id="150" w:author="Joachim Behar" w:date="2020-08-29T22:52:00Z">
            <w:trPr>
              <w:trHeight w:val="362"/>
            </w:trPr>
          </w:trPrChange>
        </w:trPr>
        <w:tc>
          <w:tcPr>
            <w:tcW w:w="1843" w:type="dxa"/>
            <w:tcBorders>
              <w:left w:val="nil"/>
            </w:tcBorders>
            <w:tcPrChange w:id="151" w:author="Joachim Behar" w:date="2020-08-29T22:52:00Z">
              <w:tcPr>
                <w:tcW w:w="1843" w:type="dxa"/>
                <w:tcBorders>
                  <w:left w:val="nil"/>
                </w:tcBorders>
              </w:tcPr>
            </w:tcPrChange>
          </w:tcPr>
          <w:p w14:paraId="00B4FCA3" w14:textId="66B5D313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152"/>
            <w:proofErr w:type="spellStart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tLBBB</w:t>
            </w:r>
            <w:proofErr w:type="spellEnd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 xml:space="preserve"> Initiative</w:t>
            </w:r>
            <w:commentRangeEnd w:id="152"/>
            <w:r>
              <w:rPr>
                <w:rStyle w:val="Marquedecommentaire"/>
                <w:lang w:val="fr-FR"/>
              </w:rPr>
              <w:commentReference w:id="152"/>
            </w:r>
          </w:p>
        </w:tc>
        <w:tc>
          <w:tcPr>
            <w:tcW w:w="992" w:type="dxa"/>
            <w:tcPrChange w:id="153" w:author="Joachim Behar" w:date="2020-08-29T22:52:00Z">
              <w:tcPr>
                <w:tcW w:w="992" w:type="dxa"/>
              </w:tcPr>
            </w:tcPrChange>
          </w:tcPr>
          <w:p w14:paraId="3A4CA0ED" w14:textId="14BF7531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602</w:t>
            </w:r>
          </w:p>
        </w:tc>
        <w:tc>
          <w:tcPr>
            <w:tcW w:w="1134" w:type="dxa"/>
            <w:tcPrChange w:id="154" w:author="Joachim Behar" w:date="2020-08-29T22:52:00Z">
              <w:tcPr>
                <w:tcW w:w="1134" w:type="dxa"/>
              </w:tcPr>
            </w:tcPrChange>
          </w:tcPr>
          <w:p w14:paraId="28C68848" w14:textId="552DDBF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599</w:t>
            </w:r>
          </w:p>
        </w:tc>
        <w:tc>
          <w:tcPr>
            <w:tcW w:w="851" w:type="dxa"/>
            <w:tcPrChange w:id="155" w:author="Joachim Behar" w:date="2020-08-29T22:52:00Z">
              <w:tcPr>
                <w:tcW w:w="851" w:type="dxa"/>
              </w:tcPr>
            </w:tcPrChange>
          </w:tcPr>
          <w:p w14:paraId="6366EB79" w14:textId="0DFE3AFB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1 000</w:t>
            </w:r>
          </w:p>
        </w:tc>
        <w:tc>
          <w:tcPr>
            <w:tcW w:w="850" w:type="dxa"/>
            <w:tcPrChange w:id="156" w:author="Joachim Behar" w:date="2020-08-29T22:52:00Z">
              <w:tcPr>
                <w:tcW w:w="850" w:type="dxa"/>
              </w:tcPr>
            </w:tcPrChange>
          </w:tcPr>
          <w:p w14:paraId="7E647F6F" w14:textId="0BECC660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16-bit</w:t>
            </w:r>
          </w:p>
        </w:tc>
        <w:tc>
          <w:tcPr>
            <w:tcW w:w="1134" w:type="dxa"/>
            <w:tcPrChange w:id="157" w:author="Joachim Behar" w:date="2020-08-29T22:52:00Z">
              <w:tcPr>
                <w:tcW w:w="1560" w:type="dxa"/>
              </w:tcPr>
            </w:tcPrChange>
          </w:tcPr>
          <w:p w14:paraId="7079B68A" w14:textId="77777777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67" w:type="dxa"/>
            <w:tcBorders>
              <w:right w:val="nil"/>
            </w:tcBorders>
            <w:tcPrChange w:id="158" w:author="Joachim Behar" w:date="2020-08-29T22:52:00Z">
              <w:tcPr>
                <w:tcW w:w="567" w:type="dxa"/>
                <w:tcBorders>
                  <w:right w:val="nil"/>
                </w:tcBorders>
              </w:tcPr>
            </w:tcPrChange>
          </w:tcPr>
          <w:p w14:paraId="085CB7A9" w14:textId="675D6715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A</w:t>
            </w:r>
          </w:p>
        </w:tc>
        <w:tc>
          <w:tcPr>
            <w:tcW w:w="1276" w:type="dxa"/>
            <w:tcPrChange w:id="159" w:author="Joachim Behar" w:date="2020-08-29T22:52:00Z">
              <w:tcPr>
                <w:tcW w:w="1275" w:type="dxa"/>
              </w:tcPr>
            </w:tcPrChange>
          </w:tcPr>
          <w:p w14:paraId="67FE74AE" w14:textId="27638859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commentRangeStart w:id="160"/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England</w:t>
            </w:r>
            <w:commentRangeEnd w:id="160"/>
            <w:r>
              <w:rPr>
                <w:rStyle w:val="Marquedecommentaire"/>
                <w:lang w:val="fr-FR"/>
              </w:rPr>
              <w:commentReference w:id="160"/>
            </w:r>
          </w:p>
        </w:tc>
        <w:tc>
          <w:tcPr>
            <w:tcW w:w="5812" w:type="dxa"/>
            <w:tcBorders>
              <w:right w:val="nil"/>
            </w:tcBorders>
            <w:tcPrChange w:id="161" w:author="Joachim Behar" w:date="2020-08-29T22:52:00Z">
              <w:tcPr>
                <w:tcW w:w="5387" w:type="dxa"/>
                <w:tcBorders>
                  <w:right w:val="nil"/>
                </w:tcBorders>
              </w:tcPr>
            </w:tcPrChange>
          </w:tcPr>
          <w:p w14:paraId="27CF3072" w14:textId="101A24A4" w:rsidR="007C1A35" w:rsidRPr="0096156B" w:rsidRDefault="007C1A35" w:rsidP="004A401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96156B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LBBB</w:t>
            </w:r>
          </w:p>
        </w:tc>
      </w:tr>
    </w:tbl>
    <w:p w14:paraId="3D7E60F4" w14:textId="77777777" w:rsidR="00582F37" w:rsidRPr="0096156B" w:rsidRDefault="00582F37">
      <w:pPr>
        <w:rPr>
          <w:lang w:val="en-US"/>
          <w:rPrChange w:id="162" w:author="Joachim Behar" w:date="2020-08-29T22:26:00Z">
            <w:rPr/>
          </w:rPrChange>
        </w:rPr>
      </w:pPr>
    </w:p>
    <w:sectPr w:rsidR="00582F37" w:rsidRPr="0096156B" w:rsidSect="00D52FC4">
      <w:pgSz w:w="16838" w:h="11906" w:orient="landscape"/>
      <w:pgMar w:top="1800" w:right="1440" w:bottom="426" w:left="1440" w:header="708" w:footer="708" w:gutter="0"/>
      <w:cols w:space="708"/>
      <w:docGrid w:linePitch="360"/>
      <w:sectPrChange w:id="163" w:author="Joachim Behar" w:date="2020-08-29T22:56:00Z">
        <w:sectPr w:rsidR="00582F37" w:rsidRPr="0096156B" w:rsidSect="00D52FC4">
          <w:pgMar w:top="1800" w:right="1440" w:bottom="1800" w:left="1440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oachim Behar" w:date="2020-08-29T22:30:00Z" w:initials="JB">
    <w:p w14:paraId="39E511CF" w14:textId="41F92A1B" w:rsidR="007C1A35" w:rsidRDefault="007C1A35" w:rsidP="00E7061C">
      <w:pPr>
        <w:pStyle w:val="Commentaire"/>
        <w:numPr>
          <w:ilvl w:val="0"/>
          <w:numId w:val="1"/>
        </w:numPr>
      </w:pPr>
      <w:r>
        <w:rPr>
          <w:rStyle w:val="Marquedecommentaire"/>
        </w:rPr>
        <w:annotationRef/>
      </w:r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 : CCDD. This </w:t>
      </w:r>
      <w:proofErr w:type="spellStart"/>
      <w:r>
        <w:t>is</w:t>
      </w:r>
      <w:proofErr w:type="spellEnd"/>
      <w:r>
        <w:t xml:space="preserve"> an important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size.</w:t>
      </w:r>
    </w:p>
    <w:p w14:paraId="0ED131C4" w14:textId="77777777" w:rsidR="007C1A35" w:rsidRDefault="007C1A35" w:rsidP="00045D30">
      <w:pPr>
        <w:pStyle w:val="Commentaire"/>
      </w:pPr>
    </w:p>
    <w:p w14:paraId="07DDDFC5" w14:textId="27CA8C8E" w:rsidR="007C1A35" w:rsidRDefault="007C1A35" w:rsidP="00E7061C">
      <w:pPr>
        <w:pStyle w:val="Commentaire"/>
        <w:numPr>
          <w:ilvl w:val="0"/>
          <w:numId w:val="1"/>
        </w:numPr>
      </w:pPr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all the </w:t>
      </w:r>
      <w:proofErr w:type="spellStart"/>
      <w:r>
        <w:t>acronyms</w:t>
      </w:r>
      <w:proofErr w:type="spellEnd"/>
      <w:r>
        <w:t xml:space="preserve"> of the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(i.e. CPSCA, CPSCB etc.) and </w:t>
      </w:r>
      <w:proofErr w:type="spellStart"/>
      <w:r>
        <w:t>also</w:t>
      </w:r>
      <w:proofErr w:type="spellEnd"/>
      <w:r>
        <w:t xml:space="preserve"> « 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recordings</w:t>
      </w:r>
      <w:proofErr w:type="spellEnd"/>
      <w:r>
        <w:t xml:space="preserve"> (p) and </w:t>
      </w:r>
      <w:proofErr w:type="spellStart"/>
      <w:r>
        <w:t>individual</w:t>
      </w:r>
      <w:proofErr w:type="spellEnd"/>
      <w:r>
        <w:t xml:space="preserve"> patients (n) » </w:t>
      </w:r>
    </w:p>
    <w:p w14:paraId="5C4E1373" w14:textId="77777777" w:rsidR="007C1A35" w:rsidRDefault="007C1A35" w:rsidP="00045D30">
      <w:pPr>
        <w:pStyle w:val="Commentaire"/>
        <w:ind w:left="360"/>
      </w:pPr>
    </w:p>
    <w:p w14:paraId="23439F01" w14:textId="01A6C470" w:rsidR="007C1A35" w:rsidRDefault="007C1A35" w:rsidP="00045D30">
      <w:pPr>
        <w:pStyle w:val="Commentaire"/>
        <w:numPr>
          <w:ilvl w:val="0"/>
          <w:numId w:val="1"/>
        </w:numPr>
      </w:pPr>
      <w:r>
        <w:t xml:space="preserve"> </w:t>
      </w:r>
      <w:proofErr w:type="spellStart"/>
      <w:r>
        <w:t>Order</w:t>
      </w:r>
      <w:proofErr w:type="spellEnd"/>
      <w:r>
        <w:t xml:space="preserve"> the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 </w:t>
      </w:r>
      <w:proofErr w:type="spellStart"/>
      <w:r>
        <w:t>Ref</w:t>
      </w:r>
      <w:proofErr w:type="spellEnd"/>
      <w:r>
        <w:t xml:space="preserve"> » </w:t>
      </w:r>
      <w:proofErr w:type="spellStart"/>
      <w:r>
        <w:t>category</w:t>
      </w:r>
      <w:proofErr w:type="spellEnd"/>
      <w:r>
        <w:t xml:space="preserve"> i.e. </w:t>
      </w:r>
      <w:proofErr w:type="spellStart"/>
      <w:r>
        <w:t>from</w:t>
      </w:r>
      <w:proofErr w:type="spellEnd"/>
      <w:r>
        <w:t xml:space="preserve"> A to E. </w:t>
      </w:r>
      <w:r w:rsidR="001C7E0D">
        <w:t xml:space="preserve">And for </w:t>
      </w:r>
      <w:proofErr w:type="spellStart"/>
      <w:r w:rsidR="001C7E0D">
        <w:t>each</w:t>
      </w:r>
      <w:proofErr w:type="spellEnd"/>
      <w:r w:rsidR="001C7E0D">
        <w:t xml:space="preserve"> </w:t>
      </w:r>
      <w:proofErr w:type="spellStart"/>
      <w:r w:rsidR="001C7E0D">
        <w:t>catefory</w:t>
      </w:r>
      <w:proofErr w:type="spellEnd"/>
      <w:r w:rsidR="001C7E0D">
        <w:t xml:space="preserve"> </w:t>
      </w:r>
      <w:proofErr w:type="spellStart"/>
      <w:r w:rsidR="001C7E0D">
        <w:t>order</w:t>
      </w:r>
      <w:proofErr w:type="spellEnd"/>
      <w:r w:rsidR="001C7E0D">
        <w:t xml:space="preserve"> by </w:t>
      </w:r>
      <w:proofErr w:type="spellStart"/>
      <w:r w:rsidR="001C7E0D">
        <w:t>its</w:t>
      </w:r>
      <w:proofErr w:type="spellEnd"/>
      <w:r w:rsidR="001C7E0D">
        <w:t xml:space="preserve"> size (n).</w:t>
      </w:r>
    </w:p>
    <w:p w14:paraId="1A98D8A5" w14:textId="77777777" w:rsidR="007C1A35" w:rsidRDefault="007C1A35" w:rsidP="00045D30">
      <w:pPr>
        <w:pStyle w:val="Commentaire"/>
      </w:pPr>
    </w:p>
    <w:p w14:paraId="3FD09643" w14:textId="695414E9" w:rsidR="007C1A35" w:rsidRDefault="007C1A35" w:rsidP="00E7061C">
      <w:pPr>
        <w:pStyle w:val="Commentaire"/>
        <w:numPr>
          <w:ilvl w:val="0"/>
          <w:numId w:val="1"/>
        </w:numPr>
      </w:pPr>
      <w:r>
        <w:t xml:space="preserve"> By Med (Q1-Q3)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the </w:t>
      </w:r>
      <w:proofErr w:type="spellStart"/>
      <w:r>
        <w:t>median</w:t>
      </w:r>
      <w:proofErr w:type="spellEnd"/>
      <w:r>
        <w:t xml:space="preserve"> and interquartiles of the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</w:t>
      </w:r>
    </w:p>
    <w:p w14:paraId="59B30FD3" w14:textId="77777777" w:rsidR="007C1A35" w:rsidRDefault="007C1A35" w:rsidP="00045D30">
      <w:pPr>
        <w:pStyle w:val="Commentaire"/>
      </w:pPr>
    </w:p>
    <w:p w14:paraId="5B1B0CD6" w14:textId="5874965F" w:rsidR="007C1A35" w:rsidRDefault="007C1A35" w:rsidP="00E7061C">
      <w:pPr>
        <w:pStyle w:val="Commentaire"/>
        <w:numPr>
          <w:ilvl w:val="0"/>
          <w:numId w:val="1"/>
        </w:numPr>
      </w:pPr>
      <w:r>
        <w:t xml:space="preserve"> </w:t>
      </w:r>
      <w:proofErr w:type="spellStart"/>
      <w:r>
        <w:t>With</w:t>
      </w:r>
      <w:proofErr w:type="spellEnd"/>
      <w:r>
        <w:t xml:space="preserve"> Jonathan </w:t>
      </w:r>
      <w:proofErr w:type="spellStart"/>
      <w:r>
        <w:t>Sobel</w:t>
      </w:r>
      <w:proofErr w:type="spellEnd"/>
      <w:r>
        <w:t xml:space="preserve"> (</w:t>
      </w:r>
      <w:hyperlink r:id="rId1" w:history="1">
        <w:r w:rsidRPr="00A40B3E">
          <w:rPr>
            <w:rStyle w:val="Lienhypertexte"/>
          </w:rPr>
          <w:t>jsobel@campus.technion.ac.il</w:t>
        </w:r>
      </w:hyperlink>
      <w:r>
        <w:t xml:space="preserve">)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contact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information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as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about 30,000-40,000 </w:t>
      </w:r>
      <w:proofErr w:type="spellStart"/>
      <w:r>
        <w:t>recordings</w:t>
      </w:r>
      <w:proofErr w:type="spellEnd"/>
      <w:r>
        <w:t>.</w:t>
      </w:r>
    </w:p>
  </w:comment>
  <w:comment w:id="14" w:author="Joachim Behar" w:date="2020-08-29T23:08:00Z" w:initials="JB">
    <w:p w14:paraId="76222962" w14:textId="5B61DB68" w:rsidR="00C418B1" w:rsidRDefault="00C418B1">
      <w:pPr>
        <w:pStyle w:val="Commentaire"/>
      </w:pPr>
      <w:r>
        <w:rPr>
          <w:rStyle w:val="Marquedecommentaire"/>
        </w:rPr>
        <w:annotationRef/>
      </w:r>
      <w:r>
        <w:t xml:space="preserve">Are </w:t>
      </w:r>
      <w:proofErr w:type="spellStart"/>
      <w:r>
        <w:t>you</w:t>
      </w:r>
      <w:proofErr w:type="spellEnd"/>
      <w:r>
        <w:t xml:space="preserve"> sure all are 16-bit ? It </w:t>
      </w:r>
      <w:proofErr w:type="spellStart"/>
      <w:r>
        <w:t>is</w:t>
      </w:r>
      <w:proofErr w:type="spellEnd"/>
      <w:r>
        <w:t xml:space="preserve"> possible but </w:t>
      </w:r>
      <w:proofErr w:type="spellStart"/>
      <w:r>
        <w:t>please</w:t>
      </w:r>
      <w:proofErr w:type="spellEnd"/>
      <w:r>
        <w:t xml:space="preserve"> double check.</w:t>
      </w:r>
    </w:p>
  </w:comment>
  <w:comment w:id="19" w:author="Joachim Behar" w:date="2020-08-29T23:00:00Z" w:initials="JB">
    <w:p w14:paraId="54E37A30" w14:textId="62D1B1EF" w:rsidR="00505186" w:rsidRDefault="00505186">
      <w:pPr>
        <w:pStyle w:val="Commentaire"/>
      </w:pPr>
      <w:r>
        <w:rPr>
          <w:rStyle w:val="Marquedecommentaire"/>
        </w:rPr>
        <w:annotationRef/>
      </w:r>
      <w:proofErr w:type="spellStart"/>
      <w:r>
        <w:t>Confirm</w:t>
      </w:r>
      <w:proofErr w:type="spellEnd"/>
      <w:r>
        <w:t xml:space="preserve"> all </w:t>
      </w:r>
      <w:proofErr w:type="spellStart"/>
      <w:r>
        <w:t>acronyms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correspond to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 « </w:t>
      </w:r>
      <w:r w:rsidRPr="00505186">
        <w:t>Report on Pathologies</w:t>
      </w:r>
      <w:r>
        <w:t> » ? </w:t>
      </w:r>
    </w:p>
  </w:comment>
  <w:comment w:id="22" w:author="Joachim Behar" w:date="2020-08-29T22:24:00Z" w:initials="JB">
    <w:p w14:paraId="047F193F" w14:textId="01931A26" w:rsidR="007C1A35" w:rsidRPr="00A4152E" w:rsidRDefault="007C1A3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4152E">
        <w:rPr>
          <w:lang w:val="en-US"/>
        </w:rPr>
        <w:t>References should be inputted like this and written at the end of the document similar to a paper. Also references should be consistent and complete (this is not the case). For example:</w:t>
      </w:r>
    </w:p>
    <w:p w14:paraId="1DB91033" w14:textId="77777777" w:rsidR="007C1A35" w:rsidRPr="00A4152E" w:rsidRDefault="007C1A35">
      <w:pPr>
        <w:pStyle w:val="Commentaire"/>
        <w:rPr>
          <w:lang w:val="en-US"/>
        </w:rPr>
      </w:pPr>
    </w:p>
    <w:p w14:paraId="4247193B" w14:textId="54EAED24" w:rsidR="007C1A35" w:rsidRPr="00A4152E" w:rsidRDefault="007C1A35">
      <w:pPr>
        <w:pStyle w:val="Commentaire"/>
        <w:rPr>
          <w:rFonts w:asciiTheme="majorBidi" w:hAnsiTheme="majorBidi" w:cstheme="majorBidi"/>
          <w:lang w:val="en-US" w:bidi="ar-SA"/>
        </w:rPr>
      </w:pPr>
      <w:r w:rsidRPr="00A4152E">
        <w:rPr>
          <w:rFonts w:asciiTheme="majorBidi" w:hAnsiTheme="majorBidi" w:cstheme="majorBidi"/>
          <w:lang w:val="en-US" w:bidi="ar-SA"/>
        </w:rPr>
        <w:t xml:space="preserve">[1] An Open Access Database for Evaluating the algorithms of Electrocardiogram Rhythm and Morphology abnormality detection, Liu et </w:t>
      </w:r>
      <w:proofErr w:type="spellStart"/>
      <w:r w:rsidRPr="00A4152E">
        <w:rPr>
          <w:rFonts w:asciiTheme="majorBidi" w:hAnsiTheme="majorBidi" w:cstheme="majorBidi"/>
          <w:lang w:val="en-US" w:bidi="ar-SA"/>
        </w:rPr>
        <w:t>a.l.</w:t>
      </w:r>
      <w:proofErr w:type="spellEnd"/>
    </w:p>
    <w:p w14:paraId="539870CB" w14:textId="1A2BF91C" w:rsidR="007C1A35" w:rsidRPr="00A4152E" w:rsidRDefault="007C1A35">
      <w:pPr>
        <w:pStyle w:val="Commentaire"/>
        <w:rPr>
          <w:lang w:val="en-US"/>
        </w:rPr>
      </w:pPr>
    </w:p>
    <w:p w14:paraId="24006716" w14:textId="271BC497" w:rsidR="007C1A35" w:rsidRPr="00A4152E" w:rsidRDefault="007C1A35">
      <w:pPr>
        <w:pStyle w:val="Commentaire"/>
        <w:rPr>
          <w:lang w:val="en-US"/>
        </w:rPr>
      </w:pPr>
      <w:r w:rsidRPr="00A4152E">
        <w:rPr>
          <w:lang w:val="en-US"/>
        </w:rPr>
        <w:t>Should be</w:t>
      </w:r>
    </w:p>
    <w:p w14:paraId="6F51ADF1" w14:textId="5430A919" w:rsidR="007C1A35" w:rsidRPr="00A4152E" w:rsidRDefault="007C1A35">
      <w:pPr>
        <w:pStyle w:val="Commentaire"/>
        <w:rPr>
          <w:lang w:val="en-US"/>
        </w:rPr>
      </w:pPr>
      <w:r w:rsidRPr="00A4152E">
        <w:rPr>
          <w:lang w:val="en-US"/>
        </w:rPr>
        <w:t>[1] Liu, F., Liu, C., Zhao, L., Zhang, X., Wu, X., Xu, X., ... &amp; Li, J. (2018). An open access database for evaluating the algorithms of electrocardiogram rhythm and morphology abnormality detection. Journal of Medical Imaging and Health Informatics, 8(7), 1368-1373.</w:t>
      </w:r>
    </w:p>
    <w:p w14:paraId="0CFDFDBA" w14:textId="7C452253" w:rsidR="007C1A35" w:rsidRPr="00A4152E" w:rsidRDefault="007C1A35">
      <w:pPr>
        <w:pStyle w:val="Commentaire"/>
        <w:rPr>
          <w:lang w:val="en-US"/>
        </w:rPr>
      </w:pPr>
    </w:p>
    <w:p w14:paraId="6F863461" w14:textId="1AF84A4D" w:rsidR="007C1A35" w:rsidRPr="00A4152E" w:rsidRDefault="007C1A35">
      <w:pPr>
        <w:pStyle w:val="Commentaire"/>
        <w:rPr>
          <w:lang w:val="en-US"/>
        </w:rPr>
      </w:pPr>
    </w:p>
  </w:comment>
  <w:comment w:id="59" w:author="Joachim Behar" w:date="2020-08-29T22:51:00Z" w:initials="JB">
    <w:p w14:paraId="372837EF" w14:textId="3A58259D" w:rsidR="007C1A35" w:rsidRDefault="007C1A35">
      <w:pPr>
        <w:pStyle w:val="Commentaire"/>
      </w:pPr>
      <w:r>
        <w:rPr>
          <w:rStyle w:val="Marquedecommentaire"/>
        </w:rPr>
        <w:annotationRef/>
      </w:r>
      <w:r>
        <w:t xml:space="preserve">Be consistant chose one of </w:t>
      </w:r>
      <w:proofErr w:type="spellStart"/>
      <w:r>
        <w:t>these</w:t>
      </w:r>
      <w:proofErr w:type="spellEnd"/>
      <w:r>
        <w:t xml:space="preserve"> options 10,344 or 10 344 or 10344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consistenat</w:t>
      </w:r>
      <w:proofErr w:type="spellEnd"/>
      <w:r>
        <w:t xml:space="preserve"> for all </w:t>
      </w:r>
      <w:proofErr w:type="spellStart"/>
      <w:r>
        <w:t>numbers</w:t>
      </w:r>
      <w:proofErr w:type="spellEnd"/>
      <w:r>
        <w:t>.</w:t>
      </w:r>
    </w:p>
  </w:comment>
  <w:comment w:id="78" w:author="Joachim Behar" w:date="2020-08-29T22:39:00Z" w:initials="JB">
    <w:p w14:paraId="249186C3" w14:textId="282F97FA" w:rsidR="007C1A35" w:rsidRDefault="007C1A35">
      <w:pPr>
        <w:pStyle w:val="Commentaire"/>
      </w:pPr>
      <w:r>
        <w:rPr>
          <w:rStyle w:val="Marquedecommentaire"/>
        </w:rPr>
        <w:annotationRef/>
      </w:r>
      <w:r>
        <w:t>Double check.</w:t>
      </w:r>
    </w:p>
  </w:comment>
  <w:comment w:id="93" w:author="Joachim Behar" w:date="2020-08-29T22:54:00Z" w:initials="JB">
    <w:p w14:paraId="7FEBEC3E" w14:textId="66602DC0" w:rsidR="001C7E0D" w:rsidRDefault="001C7E0D">
      <w:pPr>
        <w:pStyle w:val="Commentaire"/>
      </w:pPr>
      <w:r>
        <w:rPr>
          <w:rStyle w:val="Marquedecommentaire"/>
        </w:rPr>
        <w:annotationRef/>
      </w:r>
      <w:r>
        <w:t xml:space="preserve">Check </w:t>
      </w:r>
      <w:proofErr w:type="spellStart"/>
      <w:r>
        <w:t>formatting</w:t>
      </w:r>
      <w:proofErr w:type="spellEnd"/>
      <w:r>
        <w:t>.</w:t>
      </w:r>
    </w:p>
  </w:comment>
  <w:comment w:id="108" w:author="Joachim Behar" w:date="2020-08-29T22:32:00Z" w:initials="JB">
    <w:p w14:paraId="3892C67C" w14:textId="684A9975" w:rsidR="007C1A35" w:rsidRDefault="007C1A35">
      <w:pPr>
        <w:pStyle w:val="Commentaire"/>
      </w:pPr>
      <w:r>
        <w:rPr>
          <w:rStyle w:val="Marquedecommentaire"/>
        </w:rPr>
        <w:annotationRef/>
      </w:r>
      <w:r>
        <w:t>Brazil ????</w:t>
      </w:r>
    </w:p>
  </w:comment>
  <w:comment w:id="114" w:author="Joachim Behar" w:date="2020-08-29T22:34:00Z" w:initials="JB">
    <w:p w14:paraId="69D2473C" w14:textId="256F8C9D" w:rsidR="007C1A35" w:rsidRDefault="007C1A35">
      <w:pPr>
        <w:pStyle w:val="Commentaire"/>
      </w:pPr>
      <w:r>
        <w:rPr>
          <w:rStyle w:val="Marquedecommentaire"/>
        </w:rPr>
        <w:annotationRef/>
      </w:r>
    </w:p>
  </w:comment>
  <w:comment w:id="112" w:author="Joachim Behar" w:date="2020-08-29T22:34:00Z" w:initials="JB">
    <w:p w14:paraId="0DA23110" w14:textId="303106A6" w:rsidR="007C1A35" w:rsidRDefault="007C1A35">
      <w:pPr>
        <w:pStyle w:val="Commentaire"/>
      </w:pPr>
      <w:r>
        <w:rPr>
          <w:rStyle w:val="Marquedecommentaire"/>
        </w:rPr>
        <w:annotationRef/>
      </w:r>
      <w:r>
        <w:rPr>
          <w:rFonts w:ascii="Corbel-Bold" w:cs="Corbel-Bold"/>
          <w:b/>
          <w:bCs/>
          <w:sz w:val="18"/>
          <w:szCs w:val="18"/>
          <w:lang/>
        </w:rPr>
        <w:t>Chapman University and Shaoxing People</w:t>
      </w:r>
      <w:r>
        <w:rPr>
          <w:rFonts w:ascii="Corbel-Bold" w:cs="Corbel-Bold" w:hint="cs"/>
          <w:b/>
          <w:bCs/>
          <w:sz w:val="18"/>
          <w:szCs w:val="18"/>
          <w:lang/>
        </w:rPr>
        <w:t>’</w:t>
      </w:r>
      <w:r>
        <w:rPr>
          <w:rFonts w:ascii="Corbel-Bold" w:cs="Corbel-Bold"/>
          <w:b/>
          <w:bCs/>
          <w:sz w:val="18"/>
          <w:szCs w:val="18"/>
          <w:lang/>
        </w:rPr>
        <w:t>s Hospital</w:t>
      </w:r>
    </w:p>
  </w:comment>
  <w:comment w:id="125" w:author="Joachim Behar" w:date="2020-08-29T23:01:00Z" w:initials="JB">
    <w:p w14:paraId="265026E5" w14:textId="50823015" w:rsidR="00066C01" w:rsidRDefault="00066C01">
      <w:pPr>
        <w:pStyle w:val="Commentaire"/>
      </w:pPr>
      <w:r>
        <w:rPr>
          <w:rStyle w:val="Marquedecommentaire"/>
        </w:rPr>
        <w:annotationRef/>
      </w:r>
      <w:r>
        <w:t xml:space="preserve">Coma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 ? If not </w:t>
      </w:r>
      <w:proofErr w:type="spellStart"/>
      <w:r>
        <w:t>remove</w:t>
      </w:r>
      <w:proofErr w:type="spellEnd"/>
      <w:r>
        <w:t>.</w:t>
      </w:r>
    </w:p>
  </w:comment>
  <w:comment w:id="138" w:author="Joachim Behar" w:date="2020-08-29T22:44:00Z" w:initials="JB">
    <w:p w14:paraId="43B40AB8" w14:textId="581E680E" w:rsidR="007C1A35" w:rsidRDefault="007C1A35">
      <w:pPr>
        <w:pStyle w:val="Commentaire"/>
      </w:pPr>
      <w:r>
        <w:rPr>
          <w:rStyle w:val="Marquedecommentaire"/>
        </w:rPr>
        <w:annotationRef/>
      </w:r>
      <w:r w:rsidRPr="00597D88">
        <w:t xml:space="preserve">Chapman </w:t>
      </w:r>
      <w:proofErr w:type="spellStart"/>
      <w:r w:rsidRPr="00597D88">
        <w:t>University</w:t>
      </w:r>
      <w:proofErr w:type="spellEnd"/>
      <w:r w:rsidRPr="00597D88">
        <w:t xml:space="preserve"> and Ningbo First Hospital of Zhejiang </w:t>
      </w:r>
      <w:proofErr w:type="spellStart"/>
      <w:r w:rsidRPr="00597D88">
        <w:t>University</w:t>
      </w:r>
      <w:proofErr w:type="spellEnd"/>
    </w:p>
  </w:comment>
  <w:comment w:id="152" w:author="Joachim Behar" w:date="2020-08-29T22:44:00Z" w:initials="JB">
    <w:p w14:paraId="6341714D" w14:textId="712626C4" w:rsidR="007C1A35" w:rsidRDefault="007C1A35">
      <w:pPr>
        <w:pStyle w:val="Commentaire"/>
      </w:pPr>
      <w:r>
        <w:rPr>
          <w:rStyle w:val="Marquedecommentaire"/>
        </w:rPr>
        <w:annotationRef/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the end ?</w:t>
      </w:r>
    </w:p>
  </w:comment>
  <w:comment w:id="160" w:author="Joachim Behar" w:date="2020-08-29T22:44:00Z" w:initials="JB">
    <w:p w14:paraId="5FAA1E45" w14:textId="643F9994" w:rsidR="007C1A35" w:rsidRDefault="007C1A35">
      <w:pPr>
        <w:pStyle w:val="Commentaire"/>
      </w:pPr>
      <w:r>
        <w:rPr>
          <w:rStyle w:val="Marquedecommentaire"/>
        </w:rPr>
        <w:annotationRef/>
      </w:r>
      <w:proofErr w:type="spellStart"/>
      <w:r>
        <w:t>England</w:t>
      </w:r>
      <w:proofErr w:type="spellEnd"/>
      <w:r>
        <w:t xml:space="preserve"> or US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1B0CD6" w15:done="0"/>
  <w15:commentEx w15:paraId="76222962" w15:done="0"/>
  <w15:commentEx w15:paraId="54E37A30" w15:done="0"/>
  <w15:commentEx w15:paraId="6F863461" w15:done="0"/>
  <w15:commentEx w15:paraId="372837EF" w15:done="0"/>
  <w15:commentEx w15:paraId="249186C3" w15:done="0"/>
  <w15:commentEx w15:paraId="7FEBEC3E" w15:done="0"/>
  <w15:commentEx w15:paraId="3892C67C" w15:done="0"/>
  <w15:commentEx w15:paraId="69D2473C" w15:done="0"/>
  <w15:commentEx w15:paraId="0DA23110" w15:done="0"/>
  <w15:commentEx w15:paraId="265026E5" w15:done="0"/>
  <w15:commentEx w15:paraId="43B40AB8" w15:done="0"/>
  <w15:commentEx w15:paraId="6341714D" w15:done="0"/>
  <w15:commentEx w15:paraId="5FAA1E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1B0CD6" w16cid:durableId="22F55599"/>
  <w16cid:commentId w16cid:paraId="76222962" w16cid:durableId="22F55E6D"/>
  <w16cid:commentId w16cid:paraId="54E37A30" w16cid:durableId="22F55C80"/>
  <w16cid:commentId w16cid:paraId="6F863461" w16cid:durableId="22F55412"/>
  <w16cid:commentId w16cid:paraId="372837EF" w16cid:durableId="22F55A88"/>
  <w16cid:commentId w16cid:paraId="249186C3" w16cid:durableId="22F55785"/>
  <w16cid:commentId w16cid:paraId="7FEBEC3E" w16cid:durableId="22F55B15"/>
  <w16cid:commentId w16cid:paraId="3892C67C" w16cid:durableId="22F5560C"/>
  <w16cid:commentId w16cid:paraId="69D2473C" w16cid:durableId="22F55661"/>
  <w16cid:commentId w16cid:paraId="0DA23110" w16cid:durableId="22F55676"/>
  <w16cid:commentId w16cid:paraId="265026E5" w16cid:durableId="22F55CBE"/>
  <w16cid:commentId w16cid:paraId="43B40AB8" w16cid:durableId="22F558B7"/>
  <w16cid:commentId w16cid:paraId="6341714D" w16cid:durableId="22F558C0"/>
  <w16cid:commentId w16cid:paraId="5FAA1E45" w16cid:durableId="22F558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3876D" w14:textId="77777777" w:rsidR="004E208E" w:rsidRDefault="004E208E" w:rsidP="002817A0">
      <w:pPr>
        <w:spacing w:after="0" w:line="240" w:lineRule="auto"/>
      </w:pPr>
      <w:r>
        <w:separator/>
      </w:r>
    </w:p>
  </w:endnote>
  <w:endnote w:type="continuationSeparator" w:id="0">
    <w:p w14:paraId="06F4E341" w14:textId="77777777" w:rsidR="004E208E" w:rsidRDefault="004E208E" w:rsidP="0028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-Bold">
    <w:altName w:val="Corbe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0A1FD" w14:textId="77777777" w:rsidR="004E208E" w:rsidRDefault="004E208E" w:rsidP="002817A0">
      <w:pPr>
        <w:spacing w:after="0" w:line="240" w:lineRule="auto"/>
      </w:pPr>
      <w:r>
        <w:separator/>
      </w:r>
    </w:p>
  </w:footnote>
  <w:footnote w:type="continuationSeparator" w:id="0">
    <w:p w14:paraId="70984F8C" w14:textId="77777777" w:rsidR="004E208E" w:rsidRDefault="004E208E" w:rsidP="0028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C7EAE"/>
    <w:multiLevelType w:val="hybridMultilevel"/>
    <w:tmpl w:val="E5908A12"/>
    <w:lvl w:ilvl="0" w:tplc="83ACD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achim Behar">
    <w15:presenceInfo w15:providerId="AD" w15:userId="S-1-5-21-2025429265-1993962763-1202660629-10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4"/>
    <w:rsid w:val="000072F1"/>
    <w:rsid w:val="00045D30"/>
    <w:rsid w:val="00066C01"/>
    <w:rsid w:val="000F37ED"/>
    <w:rsid w:val="001C0152"/>
    <w:rsid w:val="001C7E0D"/>
    <w:rsid w:val="00204609"/>
    <w:rsid w:val="002817A0"/>
    <w:rsid w:val="0028287E"/>
    <w:rsid w:val="00295135"/>
    <w:rsid w:val="00354097"/>
    <w:rsid w:val="003B5838"/>
    <w:rsid w:val="00414EBA"/>
    <w:rsid w:val="004A4015"/>
    <w:rsid w:val="004E208E"/>
    <w:rsid w:val="004F6B82"/>
    <w:rsid w:val="00505186"/>
    <w:rsid w:val="00582F37"/>
    <w:rsid w:val="00597D88"/>
    <w:rsid w:val="0062737D"/>
    <w:rsid w:val="006F0AF4"/>
    <w:rsid w:val="007B12CC"/>
    <w:rsid w:val="007C1A35"/>
    <w:rsid w:val="00812EEA"/>
    <w:rsid w:val="0094079C"/>
    <w:rsid w:val="0096156B"/>
    <w:rsid w:val="00977152"/>
    <w:rsid w:val="009A0FBB"/>
    <w:rsid w:val="009D1453"/>
    <w:rsid w:val="00A23476"/>
    <w:rsid w:val="00A4152E"/>
    <w:rsid w:val="00AA17F9"/>
    <w:rsid w:val="00AB7A5A"/>
    <w:rsid w:val="00B33848"/>
    <w:rsid w:val="00B725E5"/>
    <w:rsid w:val="00BE1490"/>
    <w:rsid w:val="00BE249B"/>
    <w:rsid w:val="00C41899"/>
    <w:rsid w:val="00C418B1"/>
    <w:rsid w:val="00D05B36"/>
    <w:rsid w:val="00D52FC4"/>
    <w:rsid w:val="00E7061C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5C8"/>
  <w15:chartTrackingRefBased/>
  <w15:docId w15:val="{489BDC23-7513-4BDB-BF20-236B0382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0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273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737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73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73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73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37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2737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8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7A0"/>
  </w:style>
  <w:style w:type="paragraph" w:styleId="Pieddepage">
    <w:name w:val="footer"/>
    <w:basedOn w:val="Normal"/>
    <w:link w:val="PieddepageCar"/>
    <w:uiPriority w:val="99"/>
    <w:unhideWhenUsed/>
    <w:rsid w:val="0028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7A0"/>
  </w:style>
  <w:style w:type="character" w:styleId="Lienhypertextesuivivisit">
    <w:name w:val="FollowedHyperlink"/>
    <w:basedOn w:val="Policepardfaut"/>
    <w:uiPriority w:val="99"/>
    <w:semiHidden/>
    <w:unhideWhenUsed/>
    <w:rsid w:val="0094079C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384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45D30"/>
    <w:pPr>
      <w:ind w:left="720"/>
      <w:contextualSpacing/>
    </w:pPr>
  </w:style>
  <w:style w:type="paragraph" w:styleId="Rvision">
    <w:name w:val="Revision"/>
    <w:hidden/>
    <w:uiPriority w:val="99"/>
    <w:semiHidden/>
    <w:rsid w:val="00BE24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jsobel@campus.technion.ac.i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Behar</dc:creator>
  <cp:keywords/>
  <dc:description/>
  <cp:lastModifiedBy>Assaraf David</cp:lastModifiedBy>
  <cp:revision>2</cp:revision>
  <dcterms:created xsi:type="dcterms:W3CDTF">2020-08-31T00:57:00Z</dcterms:created>
  <dcterms:modified xsi:type="dcterms:W3CDTF">2020-08-31T00:57:00Z</dcterms:modified>
</cp:coreProperties>
</file>